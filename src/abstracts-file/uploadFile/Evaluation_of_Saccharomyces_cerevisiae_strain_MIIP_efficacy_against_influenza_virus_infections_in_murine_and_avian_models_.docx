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AB11" w14:textId="77777777" w:rsidR="006536A1" w:rsidRDefault="006536A1" w:rsidP="006536A1">
      <w:pPr>
        <w:pStyle w:val="a3"/>
        <w:spacing w:line="276" w:lineRule="auto"/>
        <w:jc w:val="left"/>
      </w:pPr>
      <w:r>
        <w:t xml:space="preserve">I prefer: </w:t>
      </w:r>
    </w:p>
    <w:p w14:paraId="45AB9426" w14:textId="3D911D65" w:rsidR="006536A1" w:rsidRDefault="006536A1" w:rsidP="006536A1">
      <w:pPr>
        <w:pStyle w:val="a3"/>
        <w:spacing w:line="276" w:lineRule="auto"/>
        <w:jc w:val="left"/>
      </w:pPr>
      <w:r>
        <w:tab/>
      </w:r>
      <w:del w:id="0" w:author="旻謙 李" w:date="2024-04-16T15:07:00Z">
        <w:r w:rsidDel="00366EA6">
          <w:sym w:font="Wingdings 2" w:char="F0A3"/>
        </w:r>
      </w:del>
      <w:ins w:id="1" w:author="旻謙 李" w:date="2024-04-16T15:07:00Z">
        <w:r w:rsidR="00366EA6">
          <w:rPr>
            <w:rFonts w:ascii="Apple Color Emoji" w:hAnsi="Apple Color Emoji" w:cs="Apple Color Emoji"/>
          </w:rPr>
          <w:t>◼︎</w:t>
        </w:r>
      </w:ins>
      <w:r>
        <w:t xml:space="preserve"> ORAL presentation</w:t>
      </w:r>
    </w:p>
    <w:p w14:paraId="625F6200" w14:textId="77777777" w:rsidR="006536A1" w:rsidRDefault="006536A1" w:rsidP="006536A1">
      <w:pPr>
        <w:pStyle w:val="a3"/>
        <w:pBdr>
          <w:bottom w:val="single" w:sz="6" w:space="1" w:color="auto"/>
        </w:pBdr>
        <w:spacing w:line="276" w:lineRule="auto"/>
        <w:jc w:val="left"/>
      </w:pPr>
      <w:r>
        <w:tab/>
      </w:r>
      <w:r>
        <w:sym w:font="Wingdings 2" w:char="F0A3"/>
      </w:r>
      <w:r>
        <w:t xml:space="preserve"> POSTER presentation</w:t>
      </w:r>
    </w:p>
    <w:p w14:paraId="1EF53DA4" w14:textId="77777777" w:rsidR="006536A1" w:rsidRPr="007F6889" w:rsidRDefault="006536A1" w:rsidP="006536A1">
      <w:pPr>
        <w:rPr>
          <w:sz w:val="18"/>
          <w:szCs w:val="18"/>
        </w:rPr>
      </w:pPr>
    </w:p>
    <w:p w14:paraId="603DE332" w14:textId="03569E25" w:rsidR="006536A1" w:rsidRDefault="006536A1" w:rsidP="006536A1">
      <w:pPr>
        <w:rPr>
          <w:rFonts w:ascii="Arial" w:hAnsi="Arial" w:cs="Arial"/>
          <w:b/>
          <w:color w:val="000000"/>
          <w:sz w:val="28"/>
          <w:szCs w:val="28"/>
          <w:lang w:eastAsia="zh-TW"/>
        </w:rPr>
      </w:pPr>
      <w:r w:rsidRPr="006536A1">
        <w:rPr>
          <w:rFonts w:ascii="Arial" w:hAnsi="Arial" w:cs="Arial"/>
          <w:b/>
          <w:color w:val="000000"/>
          <w:sz w:val="28"/>
          <w:szCs w:val="28"/>
          <w:lang w:eastAsia="zh-TW"/>
        </w:rPr>
        <w:t>Evaluation o</w:t>
      </w:r>
      <w:r w:rsidR="00AA3CBF">
        <w:rPr>
          <w:rFonts w:ascii="Arial" w:hAnsi="Arial" w:cs="Arial"/>
          <w:b/>
          <w:color w:val="000000"/>
          <w:sz w:val="28"/>
          <w:szCs w:val="28"/>
          <w:lang w:eastAsia="zh-TW"/>
        </w:rPr>
        <w:t>f</w:t>
      </w:r>
      <w:r w:rsidRPr="006536A1">
        <w:rPr>
          <w:rFonts w:ascii="Arial" w:hAnsi="Arial" w:cs="Arial"/>
          <w:b/>
          <w:color w:val="000000"/>
          <w:sz w:val="28"/>
          <w:szCs w:val="28"/>
          <w:lang w:eastAsia="zh-TW"/>
        </w:rPr>
        <w:t xml:space="preserve"> </w:t>
      </w:r>
      <w:r w:rsidRPr="00CE0691">
        <w:rPr>
          <w:rFonts w:ascii="Arial" w:hAnsi="Arial" w:cs="Arial"/>
          <w:b/>
          <w:i/>
          <w:iCs/>
          <w:color w:val="000000"/>
          <w:sz w:val="28"/>
          <w:szCs w:val="28"/>
          <w:lang w:eastAsia="zh-TW"/>
        </w:rPr>
        <w:t>Saccharomyces cerevisiae</w:t>
      </w:r>
      <w:r>
        <w:rPr>
          <w:rFonts w:ascii="Arial" w:hAnsi="Arial" w:cs="Arial"/>
          <w:b/>
          <w:color w:val="000000"/>
          <w:sz w:val="28"/>
          <w:szCs w:val="28"/>
          <w:lang w:eastAsia="zh-TW"/>
        </w:rPr>
        <w:t xml:space="preserve"> strain</w:t>
      </w:r>
      <w:r w:rsidRPr="006536A1">
        <w:rPr>
          <w:rFonts w:ascii="Arial" w:hAnsi="Arial" w:cs="Arial" w:hint="eastAsia"/>
          <w:b/>
          <w:color w:val="000000"/>
          <w:sz w:val="28"/>
          <w:szCs w:val="28"/>
          <w:lang w:eastAsia="zh-TW"/>
        </w:rPr>
        <w:t xml:space="preserve"> </w:t>
      </w:r>
      <w:r w:rsidRPr="006536A1">
        <w:rPr>
          <w:rFonts w:ascii="Arial" w:hAnsi="Arial" w:cs="Arial"/>
          <w:b/>
          <w:color w:val="000000"/>
          <w:sz w:val="28"/>
          <w:szCs w:val="28"/>
          <w:lang w:eastAsia="zh-TW"/>
        </w:rPr>
        <w:t xml:space="preserve">MIIP </w:t>
      </w:r>
      <w:r w:rsidR="006D74F6">
        <w:rPr>
          <w:rFonts w:ascii="Arial" w:hAnsi="Arial" w:cs="Arial"/>
          <w:b/>
          <w:color w:val="000000"/>
          <w:sz w:val="28"/>
          <w:szCs w:val="28"/>
          <w:lang w:eastAsia="zh-TW"/>
        </w:rPr>
        <w:t>efficacy against</w:t>
      </w:r>
      <w:r w:rsidRPr="006536A1">
        <w:rPr>
          <w:rFonts w:ascii="Arial" w:hAnsi="Arial" w:cs="Arial"/>
          <w:b/>
          <w:color w:val="000000"/>
          <w:sz w:val="28"/>
          <w:szCs w:val="28"/>
          <w:lang w:eastAsia="zh-TW"/>
        </w:rPr>
        <w:t xml:space="preserve"> </w:t>
      </w:r>
      <w:r w:rsidR="0032373C" w:rsidRPr="006536A1">
        <w:rPr>
          <w:rFonts w:ascii="Arial" w:hAnsi="Arial" w:cs="Arial"/>
          <w:b/>
          <w:color w:val="000000"/>
          <w:sz w:val="28"/>
          <w:szCs w:val="28"/>
          <w:lang w:eastAsia="zh-TW"/>
        </w:rPr>
        <w:t xml:space="preserve">influenza </w:t>
      </w:r>
      <w:r w:rsidR="0032373C">
        <w:rPr>
          <w:rFonts w:ascii="Arial" w:hAnsi="Arial" w:cs="Arial"/>
          <w:b/>
          <w:color w:val="000000"/>
          <w:sz w:val="28"/>
          <w:szCs w:val="28"/>
          <w:lang w:eastAsia="zh-TW"/>
        </w:rPr>
        <w:t xml:space="preserve">virus </w:t>
      </w:r>
      <w:r w:rsidR="006D74F6">
        <w:rPr>
          <w:rFonts w:ascii="Arial" w:hAnsi="Arial" w:cs="Arial"/>
          <w:b/>
          <w:color w:val="000000"/>
          <w:sz w:val="28"/>
          <w:szCs w:val="28"/>
          <w:lang w:eastAsia="zh-TW"/>
        </w:rPr>
        <w:t>infections in murine and</w:t>
      </w:r>
      <w:r w:rsidR="0032373C">
        <w:rPr>
          <w:rFonts w:ascii="Arial" w:hAnsi="Arial" w:cs="Arial"/>
          <w:b/>
          <w:color w:val="000000"/>
          <w:sz w:val="28"/>
          <w:szCs w:val="28"/>
          <w:lang w:eastAsia="zh-TW"/>
        </w:rPr>
        <w:t xml:space="preserve"> </w:t>
      </w:r>
      <w:r w:rsidRPr="006536A1">
        <w:rPr>
          <w:rFonts w:ascii="Arial" w:hAnsi="Arial" w:cs="Arial"/>
          <w:b/>
          <w:color w:val="000000"/>
          <w:sz w:val="28"/>
          <w:szCs w:val="28"/>
          <w:lang w:eastAsia="zh-TW"/>
        </w:rPr>
        <w:t>avian</w:t>
      </w:r>
      <w:r w:rsidR="006D74F6">
        <w:rPr>
          <w:rFonts w:ascii="Arial" w:hAnsi="Arial" w:cs="Arial"/>
          <w:b/>
          <w:color w:val="000000"/>
          <w:sz w:val="28"/>
          <w:szCs w:val="28"/>
          <w:lang w:eastAsia="zh-TW"/>
        </w:rPr>
        <w:t xml:space="preserve"> models</w:t>
      </w:r>
      <w:r w:rsidR="006D74F6" w:rsidRPr="000E508E">
        <w:rPr>
          <w:rFonts w:ascii="新細明體" w:eastAsia="新細明體" w:hAnsi="新細明體" w:cs="新細明體"/>
        </w:rPr>
        <w:t xml:space="preserve"> </w:t>
      </w:r>
    </w:p>
    <w:p w14:paraId="4CBAF299" w14:textId="77777777" w:rsidR="006536A1" w:rsidRDefault="006536A1" w:rsidP="006536A1">
      <w:pPr>
        <w:rPr>
          <w:rFonts w:ascii="Arial" w:hAnsi="Arial" w:cs="Arial"/>
          <w:b/>
          <w:color w:val="000000"/>
          <w:sz w:val="28"/>
          <w:szCs w:val="28"/>
          <w:lang w:eastAsia="zh-TW"/>
        </w:rPr>
      </w:pPr>
    </w:p>
    <w:p w14:paraId="4141CC02" w14:textId="36A56D18" w:rsidR="006536A1" w:rsidRPr="00366EA6" w:rsidRDefault="00CB7C43" w:rsidP="006536A1">
      <w:pPr>
        <w:rPr>
          <w:color w:val="000000"/>
          <w:sz w:val="28"/>
          <w:szCs w:val="28"/>
          <w:vertAlign w:val="superscript"/>
        </w:rPr>
      </w:pPr>
      <w:r>
        <w:rPr>
          <w:color w:val="000000"/>
          <w:sz w:val="28"/>
          <w:szCs w:val="28"/>
        </w:rPr>
        <w:t xml:space="preserve">Min </w:t>
      </w:r>
      <w:proofErr w:type="spellStart"/>
      <w:r>
        <w:rPr>
          <w:color w:val="000000"/>
          <w:sz w:val="28"/>
          <w:szCs w:val="28"/>
        </w:rPr>
        <w:t>Chien</w:t>
      </w:r>
      <w:proofErr w:type="spellEnd"/>
      <w:r>
        <w:rPr>
          <w:color w:val="000000"/>
          <w:sz w:val="28"/>
          <w:szCs w:val="28"/>
        </w:rPr>
        <w:t xml:space="preserve"> Lee</w:t>
      </w:r>
      <w:r w:rsidR="006536A1" w:rsidRPr="00687CC2">
        <w:rPr>
          <w:color w:val="000000"/>
          <w:sz w:val="28"/>
          <w:szCs w:val="28"/>
          <w:vertAlign w:val="superscript"/>
        </w:rPr>
        <w:t>1</w:t>
      </w:r>
      <w:r w:rsidR="006536A1" w:rsidRPr="00687CC2">
        <w:rPr>
          <w:color w:val="000000"/>
          <w:sz w:val="28"/>
          <w:szCs w:val="28"/>
        </w:rPr>
        <w:t>*</w:t>
      </w:r>
      <w:r w:rsidR="006536A1">
        <w:rPr>
          <w:color w:val="000000"/>
          <w:sz w:val="28"/>
          <w:szCs w:val="28"/>
        </w:rPr>
        <w:t>,</w:t>
      </w:r>
      <w:r w:rsidR="00366EA6">
        <w:rPr>
          <w:color w:val="000000"/>
          <w:sz w:val="28"/>
          <w:szCs w:val="28"/>
        </w:rPr>
        <w:t xml:space="preserve"> Hsiang Jung Tsai</w:t>
      </w:r>
      <w:r w:rsidR="00366EA6" w:rsidRPr="00366EA6">
        <w:rPr>
          <w:color w:val="000000"/>
          <w:sz w:val="28"/>
          <w:szCs w:val="28"/>
          <w:vertAlign w:val="superscript"/>
        </w:rPr>
        <w:t>2</w:t>
      </w:r>
      <w:r w:rsidR="00366EA6">
        <w:rPr>
          <w:color w:val="000000"/>
          <w:sz w:val="28"/>
          <w:szCs w:val="28"/>
        </w:rPr>
        <w:t>,</w:t>
      </w:r>
      <w:r w:rsidR="009C2DE8">
        <w:rPr>
          <w:color w:val="000000"/>
          <w:sz w:val="28"/>
          <w:szCs w:val="28"/>
        </w:rPr>
        <w:t xml:space="preserve"> Cheng Yu Chung</w:t>
      </w:r>
      <w:r w:rsidR="009C2DE8" w:rsidRPr="009C2DE8">
        <w:rPr>
          <w:color w:val="000000"/>
          <w:sz w:val="28"/>
          <w:szCs w:val="28"/>
          <w:vertAlign w:val="superscript"/>
        </w:rPr>
        <w:t>2</w:t>
      </w:r>
      <w:r w:rsidR="009C2DE8">
        <w:rPr>
          <w:color w:val="000000"/>
          <w:sz w:val="28"/>
          <w:szCs w:val="28"/>
        </w:rPr>
        <w:t>,</w:t>
      </w:r>
      <w:r w:rsidR="006536A1">
        <w:rPr>
          <w:color w:val="000000"/>
          <w:sz w:val="28"/>
          <w:szCs w:val="28"/>
        </w:rPr>
        <w:t xml:space="preserve"> </w:t>
      </w:r>
      <w:proofErr w:type="spellStart"/>
      <w:r w:rsidRPr="00CB7C43">
        <w:rPr>
          <w:color w:val="000000"/>
          <w:sz w:val="28"/>
          <w:szCs w:val="28"/>
          <w:lang w:val="en-AU"/>
        </w:rPr>
        <w:t>Tize</w:t>
      </w:r>
      <w:proofErr w:type="spellEnd"/>
      <w:r w:rsidRPr="00CB7C43">
        <w:rPr>
          <w:color w:val="000000"/>
          <w:sz w:val="28"/>
          <w:szCs w:val="28"/>
          <w:lang w:val="en-AU"/>
        </w:rPr>
        <w:t xml:space="preserve"> Mime Yu</w:t>
      </w:r>
      <w:r w:rsidRPr="00CB7C43">
        <w:rPr>
          <w:color w:val="000000"/>
          <w:sz w:val="28"/>
          <w:szCs w:val="28"/>
          <w:vertAlign w:val="superscript"/>
        </w:rPr>
        <w:t xml:space="preserve"> </w:t>
      </w:r>
      <w:r w:rsidR="00880EC5">
        <w:rPr>
          <w:color w:val="000000"/>
          <w:sz w:val="28"/>
          <w:szCs w:val="28"/>
          <w:vertAlign w:val="superscript"/>
        </w:rPr>
        <w:t>2</w:t>
      </w:r>
    </w:p>
    <w:p w14:paraId="64124608" w14:textId="53001B36" w:rsidR="006536A1" w:rsidRPr="00687CC2" w:rsidRDefault="006536A1" w:rsidP="006536A1">
      <w:pPr>
        <w:rPr>
          <w:color w:val="000000"/>
        </w:rPr>
      </w:pPr>
      <w:r w:rsidRPr="00687CC2">
        <w:rPr>
          <w:color w:val="000000"/>
          <w:vertAlign w:val="superscript"/>
        </w:rPr>
        <w:t>1</w:t>
      </w:r>
      <w:r w:rsidR="00CB7C43" w:rsidRPr="00CB7C43">
        <w:rPr>
          <w:rFonts w:asciiTheme="minorHAnsi" w:eastAsia="新細明體" w:hAnsiTheme="minorHAnsi" w:cs="Arial"/>
          <w:color w:val="000000" w:themeColor="text1"/>
          <w:sz w:val="18"/>
          <w:szCs w:val="18"/>
          <w:lang w:eastAsia="zh-TW"/>
        </w:rPr>
        <w:t xml:space="preserve"> </w:t>
      </w:r>
      <w:r w:rsidR="00CB7C43" w:rsidRPr="00CB7C43">
        <w:rPr>
          <w:color w:val="000000"/>
        </w:rPr>
        <w:t>rozib2dy@gmail.com</w:t>
      </w:r>
      <w:r w:rsidRPr="00687CC2">
        <w:rPr>
          <w:color w:val="000000"/>
        </w:rPr>
        <w:t xml:space="preserve">, </w:t>
      </w:r>
      <w:r w:rsidR="00CB7C43" w:rsidRPr="00CB7C43">
        <w:rPr>
          <w:color w:val="000000"/>
          <w:lang w:val="en-AU"/>
        </w:rPr>
        <w:t>Biotechnology Laboratory, Sanshin Nutrition Technology Inc., Taiwan</w:t>
      </w:r>
    </w:p>
    <w:p w14:paraId="6978D109" w14:textId="7DD65424" w:rsidR="00880EC5" w:rsidRPr="00687CC2" w:rsidRDefault="006536A1" w:rsidP="00880EC5">
      <w:pPr>
        <w:rPr>
          <w:color w:val="000000"/>
        </w:rPr>
      </w:pPr>
      <w:r w:rsidRPr="00687CC2">
        <w:rPr>
          <w:color w:val="000000"/>
          <w:vertAlign w:val="superscript"/>
        </w:rPr>
        <w:t>2</w:t>
      </w:r>
      <w:r w:rsidRPr="00687CC2">
        <w:rPr>
          <w:color w:val="000000"/>
        </w:rPr>
        <w:t xml:space="preserve"> </w:t>
      </w:r>
      <w:r w:rsidR="00880EC5" w:rsidRPr="00CB7C43">
        <w:rPr>
          <w:color w:val="000000"/>
          <w:lang w:val="en-AU"/>
        </w:rPr>
        <w:t>Biotechnology Laboratory, Sanshin Nutrition Technology Inc., Taiwan</w:t>
      </w:r>
    </w:p>
    <w:p w14:paraId="2C158683" w14:textId="107BFF29" w:rsidR="006536A1" w:rsidRDefault="006536A1" w:rsidP="006536A1">
      <w:pPr>
        <w:rPr>
          <w:color w:val="000000"/>
        </w:rPr>
      </w:pPr>
    </w:p>
    <w:p w14:paraId="3F00E0AC" w14:textId="77777777" w:rsidR="006536A1" w:rsidRDefault="006536A1" w:rsidP="006536A1">
      <w:pPr>
        <w:rPr>
          <w:color w:val="000000"/>
        </w:rPr>
      </w:pPr>
    </w:p>
    <w:p w14:paraId="56024976" w14:textId="7C39DCC2" w:rsidR="00C20C2D" w:rsidRPr="002A3E5E" w:rsidRDefault="006536A1" w:rsidP="002A3E5E">
      <w:pPr>
        <w:rPr>
          <w:b/>
          <w:bCs/>
          <w:color w:val="000000"/>
        </w:rPr>
      </w:pPr>
      <w:r w:rsidRPr="00275FCC">
        <w:rPr>
          <w:b/>
          <w:bCs/>
          <w:color w:val="000000"/>
        </w:rPr>
        <w:t>Abstract:</w:t>
      </w:r>
    </w:p>
    <w:p w14:paraId="622550F2" w14:textId="651BE09B" w:rsidR="00471E32" w:rsidRPr="007960CE" w:rsidRDefault="00BB6A2A" w:rsidP="00471E32">
      <w:pPr>
        <w:pBdr>
          <w:top w:val="single" w:sz="2" w:space="0" w:color="E3E3E3"/>
          <w:left w:val="single" w:sz="2" w:space="0" w:color="E3E3E3"/>
          <w:bottom w:val="single" w:sz="2" w:space="0" w:color="E3E3E3"/>
          <w:right w:val="single" w:sz="2" w:space="0" w:color="E3E3E3"/>
        </w:pBdr>
        <w:spacing w:after="300"/>
        <w:rPr>
          <w:rFonts w:eastAsia="新細明體"/>
        </w:rPr>
      </w:pPr>
      <w:r>
        <w:rPr>
          <w:b/>
          <w:bCs/>
          <w:color w:val="000000"/>
        </w:rPr>
        <w:t xml:space="preserve">Background/Objective: </w:t>
      </w:r>
      <w:r w:rsidR="00471E32" w:rsidRPr="007960CE">
        <w:rPr>
          <w:rFonts w:eastAsia="新細明體"/>
        </w:rPr>
        <w:t xml:space="preserve">Recent research highlights the potential of </w:t>
      </w:r>
      <w:r w:rsidR="00471E32" w:rsidRPr="00471E32">
        <w:rPr>
          <w:rFonts w:eastAsia="新細明體"/>
          <w:i/>
          <w:iCs/>
        </w:rPr>
        <w:t>S. cerevisiae</w:t>
      </w:r>
      <w:r w:rsidR="00471E32" w:rsidRPr="007960CE">
        <w:rPr>
          <w:rFonts w:eastAsia="新細明體"/>
        </w:rPr>
        <w:t xml:space="preserve"> in combating respiratory diseases and bolstering immunity. This study aimed to evaluate the effectiveness of </w:t>
      </w:r>
      <w:r w:rsidR="00471E32" w:rsidRPr="00471E32">
        <w:rPr>
          <w:rFonts w:eastAsia="新細明體"/>
          <w:i/>
          <w:iCs/>
        </w:rPr>
        <w:t>S. cerevisiae</w:t>
      </w:r>
      <w:r w:rsidR="00471E32" w:rsidRPr="007960CE">
        <w:rPr>
          <w:rFonts w:eastAsia="新細明體"/>
        </w:rPr>
        <w:t xml:space="preserve"> strain MIIP in treating H1N1 virus infection in C57BL/6 mice and avian influenza virus in laying hens. </w:t>
      </w:r>
    </w:p>
    <w:p w14:paraId="50443AC2" w14:textId="1700B870" w:rsidR="00471E32" w:rsidRPr="007960CE" w:rsidRDefault="00CC57EA" w:rsidP="00471E32">
      <w:pPr>
        <w:pBdr>
          <w:top w:val="single" w:sz="2" w:space="0" w:color="E3E3E3"/>
          <w:left w:val="single" w:sz="2" w:space="0" w:color="E3E3E3"/>
          <w:bottom w:val="single" w:sz="2" w:space="0" w:color="E3E3E3"/>
          <w:right w:val="single" w:sz="2" w:space="0" w:color="E3E3E3"/>
        </w:pBdr>
        <w:spacing w:before="300" w:after="300"/>
        <w:rPr>
          <w:rFonts w:eastAsia="新細明體"/>
        </w:rPr>
      </w:pPr>
      <w:r>
        <w:rPr>
          <w:b/>
          <w:bCs/>
          <w:color w:val="000000"/>
        </w:rPr>
        <w:t>M</w:t>
      </w:r>
      <w:r w:rsidR="00580177">
        <w:rPr>
          <w:b/>
          <w:bCs/>
          <w:color w:val="000000"/>
        </w:rPr>
        <w:t>ethods:</w:t>
      </w:r>
      <w:r w:rsidR="00471E32" w:rsidRPr="00471E32">
        <w:rPr>
          <w:rFonts w:eastAsia="新細明體"/>
        </w:rPr>
        <w:t xml:space="preserve"> </w:t>
      </w:r>
      <w:r w:rsidR="00471E32">
        <w:rPr>
          <w:rFonts w:eastAsia="新細明體"/>
        </w:rPr>
        <w:t>I</w:t>
      </w:r>
      <w:r w:rsidR="00471E32" w:rsidRPr="007960CE">
        <w:rPr>
          <w:rFonts w:eastAsia="新細明體"/>
        </w:rPr>
        <w:t>n Trial 1, 7-week-old C57BL/6 mice were divided into an MIIP treatment group and a control group (n=15 per group). Mice were intranasally infected with PR8 H1N1 virus on Day 0, followed by MIIP treatment or glucose administration every 4 hours for three days. Serum samples were collected on Day 7 for IgA antibody detection and viral load assessment, while lung tissues were collected for histopathological examination and virus titer analysis. In Trial 2, laying hens housed in two units either received MIIP supplementation or served as controls. Serum samples were collected over three months for avian influenza virus antibody detection.</w:t>
      </w:r>
    </w:p>
    <w:p w14:paraId="48562085" w14:textId="23D29B3D" w:rsidR="00A63DB8" w:rsidRPr="007960CE" w:rsidRDefault="00580177" w:rsidP="00A63DB8">
      <w:pPr>
        <w:pBdr>
          <w:top w:val="single" w:sz="2" w:space="0" w:color="E3E3E3"/>
          <w:left w:val="single" w:sz="2" w:space="0" w:color="E3E3E3"/>
          <w:bottom w:val="single" w:sz="2" w:space="0" w:color="E3E3E3"/>
          <w:right w:val="single" w:sz="2" w:space="0" w:color="E3E3E3"/>
        </w:pBdr>
        <w:spacing w:before="300" w:after="300"/>
        <w:rPr>
          <w:rFonts w:eastAsia="新細明體"/>
        </w:rPr>
      </w:pPr>
      <w:r>
        <w:rPr>
          <w:b/>
          <w:bCs/>
          <w:color w:val="000000"/>
        </w:rPr>
        <w:t>Results:</w:t>
      </w:r>
      <w:r>
        <w:rPr>
          <w:color w:val="000000"/>
        </w:rPr>
        <w:t xml:space="preserve"> </w:t>
      </w:r>
      <w:r w:rsidR="00910CF7">
        <w:rPr>
          <w:color w:val="000000"/>
        </w:rPr>
        <w:t xml:space="preserve"> </w:t>
      </w:r>
      <w:r w:rsidR="00A63DB8" w:rsidRPr="007960CE">
        <w:rPr>
          <w:rFonts w:eastAsia="新細明體"/>
        </w:rPr>
        <w:t>In Trial 1, MIIP-treated mice exhibited significantly reduced viral titers in lung tissues (p&lt;0.05) compared to controls. Histological examination showed reduced leukocyte infiltration in MIIP-treated mice lungs. Serum IgA antibody levels were significantly lower in the MIIP group (p&lt;0.0001), correlating with reduced viral titers in serum. In Trial 2, MIIP supplementation led to a decline in avian influenza virus antibody levels over three months, with all treated hens becoming antibody-negative. Conversely, control hens maintained a high antibody-positive rate.</w:t>
      </w:r>
    </w:p>
    <w:p w14:paraId="4B85BD87" w14:textId="3BC7A305" w:rsidR="003028E5" w:rsidRPr="000E508E" w:rsidRDefault="00580177" w:rsidP="003028E5">
      <w:pPr>
        <w:pBdr>
          <w:top w:val="single" w:sz="2" w:space="0" w:color="E3E3E3"/>
          <w:left w:val="single" w:sz="2" w:space="0" w:color="E3E3E3"/>
          <w:bottom w:val="single" w:sz="2" w:space="0" w:color="E3E3E3"/>
          <w:right w:val="single" w:sz="2" w:space="0" w:color="E3E3E3"/>
        </w:pBdr>
        <w:spacing w:before="300"/>
        <w:rPr>
          <w:rFonts w:eastAsia="新細明體"/>
        </w:rPr>
      </w:pPr>
      <w:r>
        <w:rPr>
          <w:b/>
          <w:bCs/>
          <w:color w:val="000000"/>
        </w:rPr>
        <w:t xml:space="preserve">Conclusion: </w:t>
      </w:r>
      <w:r w:rsidR="00A63DB8" w:rsidRPr="007960CE">
        <w:rPr>
          <w:rFonts w:eastAsia="新細明體"/>
        </w:rPr>
        <w:t>In conclusion, MIIP treatment effectively reduced viral load and mitigated pathological changes in murine models of influenza virus infection. Furthermore, MIIP supplementation in laying hens resulted in the clearance of avian influenza virus antibodies, suggesting a potential for enhancing immunity against respiratory pathogens. These findings underscore the therapeutic potential of MIIP as a live biotherapeutic product for respiratory diseases in various species, necessitating further research to elucidate underlying mechanisms and optimize therapeutic applications.</w:t>
      </w:r>
    </w:p>
    <w:p w14:paraId="758BF8E3" w14:textId="64C4C765" w:rsidR="00797553" w:rsidRPr="003028E5" w:rsidRDefault="00797553" w:rsidP="00CE0691">
      <w:pPr>
        <w:rPr>
          <w:color w:val="000000"/>
          <w:lang w:eastAsia="zh-TW"/>
        </w:rPr>
      </w:pPr>
    </w:p>
    <w:p w14:paraId="5A0000D4" w14:textId="3B1A3A62" w:rsidR="006536A1" w:rsidRPr="006536A1" w:rsidRDefault="006536A1" w:rsidP="0054438F">
      <w:pPr>
        <w:jc w:val="both"/>
        <w:rPr>
          <w:color w:val="000000"/>
        </w:rPr>
      </w:pPr>
      <w:r w:rsidRPr="00275FCC">
        <w:rPr>
          <w:b/>
          <w:bCs/>
          <w:color w:val="000000"/>
          <w:lang w:eastAsia="zh-TW"/>
        </w:rPr>
        <w:t>Keywords:</w:t>
      </w:r>
      <w:r w:rsidRPr="00275FCC">
        <w:rPr>
          <w:color w:val="000000"/>
          <w:lang w:eastAsia="zh-TW"/>
        </w:rPr>
        <w:t xml:space="preserve"> </w:t>
      </w:r>
      <w:r>
        <w:rPr>
          <w:color w:val="000000"/>
          <w:lang w:eastAsia="zh-TW"/>
        </w:rPr>
        <w:t>influenza</w:t>
      </w:r>
      <w:r w:rsidR="003A1B1F">
        <w:rPr>
          <w:color w:val="000000"/>
          <w:lang w:eastAsia="zh-TW"/>
        </w:rPr>
        <w:t xml:space="preserve"> virus</w:t>
      </w:r>
      <w:r>
        <w:rPr>
          <w:color w:val="000000"/>
          <w:lang w:eastAsia="zh-TW"/>
        </w:rPr>
        <w:t xml:space="preserve">, </w:t>
      </w:r>
      <w:r w:rsidR="003A1B1F">
        <w:rPr>
          <w:color w:val="000000"/>
          <w:lang w:eastAsia="zh-TW"/>
        </w:rPr>
        <w:t xml:space="preserve">Brewer’s </w:t>
      </w:r>
      <w:r>
        <w:rPr>
          <w:color w:val="000000"/>
          <w:lang w:eastAsia="zh-TW"/>
        </w:rPr>
        <w:t xml:space="preserve">yeast, </w:t>
      </w:r>
      <w:r w:rsidR="002A3E5E">
        <w:rPr>
          <w:color w:val="000000"/>
          <w:lang w:eastAsia="zh-TW"/>
        </w:rPr>
        <w:t>laying hens</w:t>
      </w:r>
      <w:r w:rsidR="00B215A2">
        <w:rPr>
          <w:color w:val="000000"/>
          <w:lang w:eastAsia="zh-TW"/>
        </w:rPr>
        <w:t>, mice</w:t>
      </w:r>
    </w:p>
    <w:sectPr w:rsidR="006536A1" w:rsidRPr="006536A1"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Wingdings 2">
    <w:panose1 w:val="05020102010507070707"/>
    <w:charset w:val="00"/>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50030572">
    <w:abstractNumId w:val="10"/>
  </w:num>
  <w:num w:numId="2" w16cid:durableId="2035763120">
    <w:abstractNumId w:val="9"/>
  </w:num>
  <w:num w:numId="3" w16cid:durableId="1251236825">
    <w:abstractNumId w:val="3"/>
  </w:num>
  <w:num w:numId="4" w16cid:durableId="1038316546">
    <w:abstractNumId w:val="6"/>
  </w:num>
  <w:num w:numId="5" w16cid:durableId="2028293625">
    <w:abstractNumId w:val="0"/>
  </w:num>
  <w:num w:numId="6" w16cid:durableId="566888523">
    <w:abstractNumId w:val="1"/>
  </w:num>
  <w:num w:numId="7" w16cid:durableId="730232564">
    <w:abstractNumId w:val="2"/>
  </w:num>
  <w:num w:numId="8" w16cid:durableId="955984629">
    <w:abstractNumId w:val="4"/>
  </w:num>
  <w:num w:numId="9" w16cid:durableId="635062985">
    <w:abstractNumId w:val="8"/>
  </w:num>
  <w:num w:numId="10" w16cid:durableId="1267080834">
    <w:abstractNumId w:val="7"/>
  </w:num>
  <w:num w:numId="11" w16cid:durableId="19604476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旻謙 李">
    <w15:presenceInfo w15:providerId="Windows Live" w15:userId="c156a87019ca7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84A27"/>
    <w:rsid w:val="000C1E3C"/>
    <w:rsid w:val="00141A6E"/>
    <w:rsid w:val="001B7E9D"/>
    <w:rsid w:val="001C55EC"/>
    <w:rsid w:val="001D4479"/>
    <w:rsid w:val="00235C49"/>
    <w:rsid w:val="00275FCC"/>
    <w:rsid w:val="002A3E5E"/>
    <w:rsid w:val="003028E5"/>
    <w:rsid w:val="00310880"/>
    <w:rsid w:val="0032373C"/>
    <w:rsid w:val="00355C95"/>
    <w:rsid w:val="00366EA6"/>
    <w:rsid w:val="00380081"/>
    <w:rsid w:val="003A1B1F"/>
    <w:rsid w:val="003D414B"/>
    <w:rsid w:val="003E2EDF"/>
    <w:rsid w:val="003E7C21"/>
    <w:rsid w:val="00412B1A"/>
    <w:rsid w:val="00452B85"/>
    <w:rsid w:val="00471E32"/>
    <w:rsid w:val="004A3688"/>
    <w:rsid w:val="00506DB9"/>
    <w:rsid w:val="0053067E"/>
    <w:rsid w:val="0054438F"/>
    <w:rsid w:val="005564F8"/>
    <w:rsid w:val="0057539E"/>
    <w:rsid w:val="005756BA"/>
    <w:rsid w:val="00580177"/>
    <w:rsid w:val="00587CDC"/>
    <w:rsid w:val="00595082"/>
    <w:rsid w:val="005B0A71"/>
    <w:rsid w:val="005D7944"/>
    <w:rsid w:val="00626CA8"/>
    <w:rsid w:val="006536A1"/>
    <w:rsid w:val="00687CC2"/>
    <w:rsid w:val="006D74F6"/>
    <w:rsid w:val="007059F7"/>
    <w:rsid w:val="00732B47"/>
    <w:rsid w:val="0075272D"/>
    <w:rsid w:val="00754F02"/>
    <w:rsid w:val="007610AF"/>
    <w:rsid w:val="00797553"/>
    <w:rsid w:val="007E1BF1"/>
    <w:rsid w:val="007F6889"/>
    <w:rsid w:val="00857098"/>
    <w:rsid w:val="00857999"/>
    <w:rsid w:val="00880EC5"/>
    <w:rsid w:val="00891C64"/>
    <w:rsid w:val="008C7FBF"/>
    <w:rsid w:val="008F7773"/>
    <w:rsid w:val="00910CF7"/>
    <w:rsid w:val="00917E56"/>
    <w:rsid w:val="0093255D"/>
    <w:rsid w:val="009C2DE8"/>
    <w:rsid w:val="009D7770"/>
    <w:rsid w:val="00A55486"/>
    <w:rsid w:val="00A63DB8"/>
    <w:rsid w:val="00A8666D"/>
    <w:rsid w:val="00AA3CBF"/>
    <w:rsid w:val="00AA6783"/>
    <w:rsid w:val="00AC38A4"/>
    <w:rsid w:val="00AD3E9C"/>
    <w:rsid w:val="00AF1C40"/>
    <w:rsid w:val="00B215A2"/>
    <w:rsid w:val="00B67B73"/>
    <w:rsid w:val="00BB5EEE"/>
    <w:rsid w:val="00BB6A2A"/>
    <w:rsid w:val="00C11027"/>
    <w:rsid w:val="00C13906"/>
    <w:rsid w:val="00C20C2D"/>
    <w:rsid w:val="00C31CB6"/>
    <w:rsid w:val="00C345FB"/>
    <w:rsid w:val="00C8117D"/>
    <w:rsid w:val="00CB7C43"/>
    <w:rsid w:val="00CC3FDA"/>
    <w:rsid w:val="00CC57EA"/>
    <w:rsid w:val="00CE0691"/>
    <w:rsid w:val="00CE2B05"/>
    <w:rsid w:val="00D30500"/>
    <w:rsid w:val="00D93359"/>
    <w:rsid w:val="00D9407B"/>
    <w:rsid w:val="00DB5C59"/>
    <w:rsid w:val="00E07435"/>
    <w:rsid w:val="00E14517"/>
    <w:rsid w:val="00E47C39"/>
    <w:rsid w:val="00ED2743"/>
    <w:rsid w:val="00F13E55"/>
    <w:rsid w:val="00F40860"/>
    <w:rsid w:val="00F81F3C"/>
    <w:rsid w:val="00F95AFA"/>
    <w:rsid w:val="00F96649"/>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bidi="ar-SA"/>
    </w:rPr>
  </w:style>
  <w:style w:type="paragraph" w:styleId="1">
    <w:name w:val="heading 1"/>
    <w:basedOn w:val="a"/>
    <w:next w:val="a"/>
    <w:qFormat/>
    <w:pPr>
      <w:keepNext/>
      <w:outlineLvl w:val="0"/>
    </w:pPr>
    <w:rPr>
      <w:b/>
      <w:color w:val="000000"/>
    </w:rPr>
  </w:style>
  <w:style w:type="paragraph" w:styleId="3">
    <w:name w:val="heading 3"/>
    <w:basedOn w:val="a"/>
    <w:next w:val="a"/>
    <w:link w:val="30"/>
    <w:uiPriority w:val="9"/>
    <w:semiHidden/>
    <w:unhideWhenUsed/>
    <w:qFormat/>
    <w:rsid w:val="00CB7C4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Hyperlink"/>
    <w:basedOn w:val="a0"/>
    <w:rPr>
      <w:color w:val="0000FF"/>
      <w:u w:val="single"/>
    </w:rPr>
  </w:style>
  <w:style w:type="character" w:styleId="a5">
    <w:name w:val="FollowedHyperlink"/>
    <w:basedOn w:val="a0"/>
    <w:rPr>
      <w:color w:val="800080"/>
      <w:u w:val="single"/>
    </w:rPr>
  </w:style>
  <w:style w:type="character" w:styleId="a6">
    <w:name w:val="Unresolved Mention"/>
    <w:basedOn w:val="a0"/>
    <w:uiPriority w:val="99"/>
    <w:semiHidden/>
    <w:unhideWhenUsed/>
    <w:rsid w:val="001C55EC"/>
    <w:rPr>
      <w:color w:val="605E5C"/>
      <w:shd w:val="clear" w:color="auto" w:fill="E1DFDD"/>
    </w:rPr>
  </w:style>
  <w:style w:type="character" w:customStyle="1" w:styleId="30">
    <w:name w:val="標題 3 字元"/>
    <w:basedOn w:val="a0"/>
    <w:link w:val="3"/>
    <w:uiPriority w:val="9"/>
    <w:semiHidden/>
    <w:rsid w:val="00CB7C43"/>
    <w:rPr>
      <w:rFonts w:asciiTheme="majorHAnsi" w:eastAsiaTheme="majorEastAsia" w:hAnsiTheme="majorHAnsi" w:cstheme="majorBidi"/>
      <w:b/>
      <w:bCs/>
      <w:sz w:val="36"/>
      <w:szCs w:val="36"/>
      <w:lang w:bidi="ar-SA"/>
    </w:rPr>
  </w:style>
  <w:style w:type="paragraph" w:styleId="HTML">
    <w:name w:val="HTML Preformatted"/>
    <w:basedOn w:val="a"/>
    <w:link w:val="HTML0"/>
    <w:uiPriority w:val="99"/>
    <w:semiHidden/>
    <w:unhideWhenUsed/>
    <w:rsid w:val="00F40860"/>
    <w:rPr>
      <w:rFonts w:ascii="Courier New" w:hAnsi="Courier New" w:cs="Courier New"/>
      <w:sz w:val="20"/>
      <w:szCs w:val="20"/>
    </w:rPr>
  </w:style>
  <w:style w:type="character" w:customStyle="1" w:styleId="HTML0">
    <w:name w:val="HTML 預設格式 字元"/>
    <w:basedOn w:val="a0"/>
    <w:link w:val="HTML"/>
    <w:uiPriority w:val="99"/>
    <w:semiHidden/>
    <w:rsid w:val="00F40860"/>
    <w:rPr>
      <w:rFonts w:ascii="Courier New" w:hAnsi="Courier New" w:cs="Courier New"/>
      <w:lang w:bidi="ar-SA"/>
    </w:rPr>
  </w:style>
  <w:style w:type="paragraph" w:styleId="a7">
    <w:name w:val="Revision"/>
    <w:hidden/>
    <w:uiPriority w:val="99"/>
    <w:semiHidden/>
    <w:rsid w:val="00366EA6"/>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0806">
      <w:bodyDiv w:val="1"/>
      <w:marLeft w:val="0"/>
      <w:marRight w:val="0"/>
      <w:marTop w:val="0"/>
      <w:marBottom w:val="0"/>
      <w:divBdr>
        <w:top w:val="none" w:sz="0" w:space="0" w:color="auto"/>
        <w:left w:val="none" w:sz="0" w:space="0" w:color="auto"/>
        <w:bottom w:val="none" w:sz="0" w:space="0" w:color="auto"/>
        <w:right w:val="none" w:sz="0" w:space="0" w:color="auto"/>
      </w:divBdr>
      <w:divsChild>
        <w:div w:id="617488854">
          <w:marLeft w:val="0"/>
          <w:marRight w:val="0"/>
          <w:marTop w:val="0"/>
          <w:marBottom w:val="0"/>
          <w:divBdr>
            <w:top w:val="none" w:sz="0" w:space="0" w:color="auto"/>
            <w:left w:val="none" w:sz="0" w:space="0" w:color="auto"/>
            <w:bottom w:val="none" w:sz="0" w:space="0" w:color="auto"/>
            <w:right w:val="none" w:sz="0" w:space="0" w:color="auto"/>
          </w:divBdr>
          <w:divsChild>
            <w:div w:id="1510102913">
              <w:marLeft w:val="0"/>
              <w:marRight w:val="0"/>
              <w:marTop w:val="0"/>
              <w:marBottom w:val="0"/>
              <w:divBdr>
                <w:top w:val="none" w:sz="0" w:space="0" w:color="auto"/>
                <w:left w:val="none" w:sz="0" w:space="0" w:color="auto"/>
                <w:bottom w:val="none" w:sz="0" w:space="0" w:color="auto"/>
                <w:right w:val="none" w:sz="0" w:space="0" w:color="auto"/>
              </w:divBdr>
              <w:divsChild>
                <w:div w:id="3008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8821">
          <w:marLeft w:val="0"/>
          <w:marRight w:val="0"/>
          <w:marTop w:val="100"/>
          <w:marBottom w:val="0"/>
          <w:divBdr>
            <w:top w:val="none" w:sz="0" w:space="0" w:color="auto"/>
            <w:left w:val="none" w:sz="0" w:space="0" w:color="auto"/>
            <w:bottom w:val="none" w:sz="0" w:space="0" w:color="auto"/>
            <w:right w:val="none" w:sz="0" w:space="0" w:color="auto"/>
          </w:divBdr>
        </w:div>
      </w:divsChild>
    </w:div>
    <w:div w:id="331299476">
      <w:bodyDiv w:val="1"/>
      <w:marLeft w:val="0"/>
      <w:marRight w:val="0"/>
      <w:marTop w:val="0"/>
      <w:marBottom w:val="0"/>
      <w:divBdr>
        <w:top w:val="none" w:sz="0" w:space="0" w:color="auto"/>
        <w:left w:val="none" w:sz="0" w:space="0" w:color="auto"/>
        <w:bottom w:val="none" w:sz="0" w:space="0" w:color="auto"/>
        <w:right w:val="none" w:sz="0" w:space="0" w:color="auto"/>
      </w:divBdr>
    </w:div>
    <w:div w:id="13568801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9D3E3-08FD-FA45-9E62-9DC61C81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旻謙 李</cp:lastModifiedBy>
  <cp:revision>5</cp:revision>
  <dcterms:created xsi:type="dcterms:W3CDTF">2024-04-12T13:59:00Z</dcterms:created>
  <dcterms:modified xsi:type="dcterms:W3CDTF">2024-04-16T09:30:00Z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9fbeaeca088bfbe2cfbce01e2807a3a615396c13ed57b3b21822cb2f997e7bc6</vt:lpwstr>
  </property>
</Properties>
</file>